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1CE" w:rsidRPr="004901B7" w:rsidRDefault="00FE41CE" w:rsidP="00FE41CE">
      <w:pPr>
        <w:jc w:val="center"/>
        <w:rPr>
          <w:rStyle w:val="Strong"/>
          <w:sz w:val="28"/>
          <w:szCs w:val="28"/>
        </w:rPr>
      </w:pPr>
      <w:bookmarkStart w:id="0" w:name="_GoBack"/>
      <w:bookmarkEnd w:id="0"/>
      <w:r w:rsidRPr="004901B7">
        <w:rPr>
          <w:noProof/>
          <w:sz w:val="28"/>
          <w:szCs w:val="28"/>
        </w:rPr>
        <w:drawing>
          <wp:anchor distT="0" distB="0" distL="114300" distR="114300" simplePos="0" relativeHeight="251659264" behindDoc="0" locked="0" layoutInCell="1" allowOverlap="1" wp14:anchorId="6D2AEFD8" wp14:editId="234029CE">
            <wp:simplePos x="0" y="0"/>
            <wp:positionH relativeFrom="column">
              <wp:posOffset>-457200</wp:posOffset>
            </wp:positionH>
            <wp:positionV relativeFrom="paragraph">
              <wp:posOffset>-152400</wp:posOffset>
            </wp:positionV>
            <wp:extent cx="1647044" cy="6858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7">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rsidRPr="004901B7">
        <w:rPr>
          <w:rStyle w:val="Strong"/>
          <w:sz w:val="28"/>
          <w:szCs w:val="28"/>
        </w:rPr>
        <w:t xml:space="preserve">Innovation 873– Telepathology </w:t>
      </w:r>
    </w:p>
    <w:p w:rsidR="00FE41CE" w:rsidRPr="004901B7" w:rsidRDefault="00FE41CE" w:rsidP="00FE41CE">
      <w:pPr>
        <w:jc w:val="center"/>
        <w:rPr>
          <w:rStyle w:val="Strong"/>
          <w:sz w:val="28"/>
          <w:szCs w:val="28"/>
        </w:rPr>
      </w:pPr>
      <w:r w:rsidRPr="004901B7">
        <w:rPr>
          <w:rStyle w:val="Strong"/>
          <w:sz w:val="28"/>
          <w:szCs w:val="28"/>
        </w:rPr>
        <w:t>(VA118-11-D-1001   VA118-1001-0038)</w:t>
      </w:r>
    </w:p>
    <w:p w:rsidR="00FE41CE" w:rsidRDefault="00FE41CE" w:rsidP="00FE41CE">
      <w:pPr>
        <w:jc w:val="center"/>
        <w:rPr>
          <w:rStyle w:val="Strong"/>
        </w:rPr>
      </w:pPr>
      <w:r>
        <w:rPr>
          <w:rStyle w:val="Strong"/>
        </w:rPr>
        <w:t>Sprint</w:t>
      </w:r>
      <w:r w:rsidR="008E1654">
        <w:rPr>
          <w:rStyle w:val="Strong"/>
        </w:rPr>
        <w:t xml:space="preserve"> #1</w:t>
      </w:r>
      <w:r>
        <w:rPr>
          <w:rStyle w:val="Strong"/>
        </w:rPr>
        <w:t xml:space="preserve"> Review Agenda</w:t>
      </w:r>
    </w:p>
    <w:p w:rsidR="00FE41CE" w:rsidRDefault="00FE41CE" w:rsidP="00FE41CE">
      <w:pPr>
        <w:jc w:val="center"/>
        <w:rPr>
          <w:rStyle w:val="Strong"/>
        </w:rPr>
      </w:pPr>
    </w:p>
    <w:p w:rsidR="00FE41CE" w:rsidRPr="004901B7" w:rsidRDefault="00FE41CE" w:rsidP="00FE41CE">
      <w:pPr>
        <w:rPr>
          <w:rStyle w:val="Strong"/>
          <w:sz w:val="28"/>
          <w:szCs w:val="28"/>
        </w:rPr>
      </w:pPr>
      <w:r w:rsidRPr="004901B7">
        <w:rPr>
          <w:rStyle w:val="Strong"/>
          <w:sz w:val="28"/>
          <w:szCs w:val="28"/>
        </w:rPr>
        <w:t>Sp</w:t>
      </w:r>
      <w:r w:rsidR="00633242">
        <w:rPr>
          <w:rStyle w:val="Strong"/>
          <w:sz w:val="28"/>
          <w:szCs w:val="28"/>
        </w:rPr>
        <w:t xml:space="preserve">rint Review Session: </w:t>
      </w:r>
      <w:r w:rsidR="008E1654">
        <w:rPr>
          <w:rStyle w:val="Strong"/>
          <w:sz w:val="28"/>
          <w:szCs w:val="28"/>
        </w:rPr>
        <w:t>Friday, January</w:t>
      </w:r>
      <w:r w:rsidR="00633242">
        <w:rPr>
          <w:rStyle w:val="Strong"/>
          <w:sz w:val="28"/>
          <w:szCs w:val="28"/>
        </w:rPr>
        <w:t xml:space="preserve"> 23</w:t>
      </w:r>
      <w:r w:rsidR="008E1654">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 xml:space="preserve">Sprint Schedule: A 30 day sprint from </w:t>
      </w:r>
      <w:r w:rsidR="008E1654">
        <w:rPr>
          <w:rStyle w:val="Strong"/>
          <w:sz w:val="28"/>
          <w:szCs w:val="28"/>
        </w:rPr>
        <w:t>January</w:t>
      </w:r>
      <w:r w:rsidRPr="004901B7">
        <w:rPr>
          <w:rStyle w:val="Strong"/>
          <w:sz w:val="28"/>
          <w:szCs w:val="28"/>
        </w:rPr>
        <w:t xml:space="preserve"> </w:t>
      </w:r>
      <w:r w:rsidR="00633242">
        <w:rPr>
          <w:rStyle w:val="Strong"/>
          <w:sz w:val="28"/>
          <w:szCs w:val="28"/>
        </w:rPr>
        <w:t>23rd</w:t>
      </w:r>
      <w:r w:rsidRPr="004901B7">
        <w:rPr>
          <w:rStyle w:val="Strong"/>
          <w:sz w:val="28"/>
          <w:szCs w:val="28"/>
        </w:rPr>
        <w:t xml:space="preserve"> through </w:t>
      </w:r>
      <w:r w:rsidR="008E1654">
        <w:rPr>
          <w:rStyle w:val="Strong"/>
          <w:sz w:val="28"/>
          <w:szCs w:val="28"/>
        </w:rPr>
        <w:t>February</w:t>
      </w:r>
      <w:r w:rsidRPr="004901B7">
        <w:rPr>
          <w:rStyle w:val="Strong"/>
          <w:sz w:val="28"/>
          <w:szCs w:val="28"/>
        </w:rPr>
        <w:t xml:space="preserve"> </w:t>
      </w:r>
      <w:r w:rsidR="008E1654">
        <w:rPr>
          <w:rStyle w:val="Strong"/>
          <w:sz w:val="28"/>
          <w:szCs w:val="28"/>
        </w:rPr>
        <w:t>23rd</w:t>
      </w:r>
      <w:r w:rsidRPr="004901B7">
        <w:rPr>
          <w:rStyle w:val="Strong"/>
          <w:sz w:val="28"/>
          <w:szCs w:val="28"/>
        </w:rPr>
        <w:t>, 2015</w:t>
      </w:r>
    </w:p>
    <w:p w:rsidR="00FE41CE" w:rsidRPr="004901B7" w:rsidRDefault="00FE41CE" w:rsidP="00FE41CE">
      <w:pPr>
        <w:rPr>
          <w:rStyle w:val="Strong"/>
          <w:sz w:val="28"/>
          <w:szCs w:val="28"/>
        </w:rPr>
      </w:pPr>
      <w:r w:rsidRPr="004901B7">
        <w:rPr>
          <w:rStyle w:val="Strong"/>
          <w:sz w:val="28"/>
          <w:szCs w:val="28"/>
        </w:rPr>
        <w:t>Sprint Deliverables:</w:t>
      </w:r>
    </w:p>
    <w:p w:rsidR="00FE41CE" w:rsidRPr="004901B7" w:rsidRDefault="002969DC" w:rsidP="004901B7">
      <w:pPr>
        <w:pStyle w:val="ListParagraph"/>
        <w:numPr>
          <w:ilvl w:val="0"/>
          <w:numId w:val="1"/>
        </w:numPr>
        <w:rPr>
          <w:rStyle w:val="Strong"/>
          <w:b w:val="0"/>
        </w:rPr>
      </w:pPr>
      <w:r>
        <w:rPr>
          <w:rStyle w:val="Strong"/>
          <w:b w:val="0"/>
        </w:rPr>
        <w:t>Complete Sprint #1</w:t>
      </w:r>
      <w:r w:rsidR="00804B74">
        <w:rPr>
          <w:rStyle w:val="Strong"/>
          <w:b w:val="0"/>
        </w:rPr>
        <w:t xml:space="preserve"> </w:t>
      </w:r>
      <w:r w:rsidR="00FE41CE" w:rsidRPr="004901B7">
        <w:rPr>
          <w:rStyle w:val="Strong"/>
          <w:b w:val="0"/>
        </w:rPr>
        <w:t>User Stories which will include backlogs</w:t>
      </w:r>
    </w:p>
    <w:p w:rsidR="00FE41CE" w:rsidRPr="004901B7" w:rsidRDefault="00FE41CE" w:rsidP="00FE41CE">
      <w:pPr>
        <w:rPr>
          <w:rStyle w:val="Strong"/>
          <w:sz w:val="28"/>
          <w:szCs w:val="28"/>
        </w:rPr>
      </w:pPr>
      <w:r w:rsidRPr="004901B7">
        <w:rPr>
          <w:rStyle w:val="Strong"/>
          <w:sz w:val="28"/>
          <w:szCs w:val="28"/>
        </w:rPr>
        <w:t>User Stories Developed: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Priority</w:t>
            </w:r>
          </w:p>
        </w:tc>
        <w:tc>
          <w:tcPr>
            <w:tcW w:w="3117" w:type="dxa"/>
          </w:tcPr>
          <w:p w:rsidR="00FE41CE" w:rsidRDefault="00FE41CE" w:rsidP="00FE41CE">
            <w:pPr>
              <w:rPr>
                <w:rStyle w:val="Strong"/>
              </w:rPr>
            </w:pPr>
            <w:r>
              <w:rPr>
                <w:rStyle w:val="Strong"/>
              </w:rPr>
              <w:t>Title</w:t>
            </w:r>
          </w:p>
        </w:tc>
        <w:tc>
          <w:tcPr>
            <w:tcW w:w="3117" w:type="dxa"/>
          </w:tcPr>
          <w:p w:rsidR="00FE41CE" w:rsidRDefault="00FE41CE" w:rsidP="00FE41CE">
            <w:pPr>
              <w:rPr>
                <w:rStyle w:val="Strong"/>
              </w:rPr>
            </w:pPr>
            <w:r>
              <w:rPr>
                <w:rStyle w:val="Strong"/>
              </w:rPr>
              <w:t>User Story</w:t>
            </w:r>
          </w:p>
        </w:tc>
      </w:tr>
      <w:tr w:rsidR="00FE41CE" w:rsidTr="00FE41CE">
        <w:tc>
          <w:tcPr>
            <w:tcW w:w="3116" w:type="dxa"/>
          </w:tcPr>
          <w:p w:rsidR="00FE41CE" w:rsidRDefault="00FE41CE" w:rsidP="00FE41CE">
            <w:pPr>
              <w:jc w:val="center"/>
              <w:rPr>
                <w:rStyle w:val="Strong"/>
              </w:rPr>
            </w:pPr>
            <w:r>
              <w:rPr>
                <w:rStyle w:val="Strong"/>
              </w:rPr>
              <w:t>1</w:t>
            </w:r>
          </w:p>
        </w:tc>
        <w:tc>
          <w:tcPr>
            <w:tcW w:w="3117" w:type="dxa"/>
          </w:tcPr>
          <w:p w:rsidR="00FE41CE" w:rsidRDefault="008B3C1D" w:rsidP="008B3C1D">
            <w:pPr>
              <w:rPr>
                <w:rStyle w:val="Strong"/>
              </w:rPr>
            </w:pPr>
            <w:r>
              <w:rPr>
                <w:rStyle w:val="Strong"/>
              </w:rPr>
              <w:t>Telepa</w:t>
            </w:r>
            <w:r w:rsidR="00633242">
              <w:rPr>
                <w:rStyle w:val="Strong"/>
              </w:rPr>
              <w:t>t</w:t>
            </w:r>
            <w:r>
              <w:rPr>
                <w:rStyle w:val="Strong"/>
              </w:rPr>
              <w:t>hology demonstration environment</w:t>
            </w:r>
            <w:r w:rsidR="007E0B39">
              <w:rPr>
                <w:rStyle w:val="Strong"/>
              </w:rPr>
              <w:t xml:space="preserve"> baseline</w:t>
            </w:r>
            <w:r>
              <w:rPr>
                <w:rStyle w:val="Strong"/>
              </w:rPr>
              <w:t xml:space="preserve"> </w:t>
            </w:r>
          </w:p>
        </w:tc>
        <w:tc>
          <w:tcPr>
            <w:tcW w:w="3117" w:type="dxa"/>
          </w:tcPr>
          <w:p w:rsidR="00FE41CE" w:rsidRDefault="007E0B39" w:rsidP="00FE41CE">
            <w:pPr>
              <w:rPr>
                <w:rStyle w:val="Strong"/>
              </w:rPr>
            </w:pPr>
            <w:r>
              <w:rPr>
                <w:rStyle w:val="Strong"/>
              </w:rPr>
              <w:t>Set up the baseline environment to demonstrate Telepathology</w:t>
            </w:r>
          </w:p>
        </w:tc>
      </w:tr>
      <w:tr w:rsidR="00FE41CE" w:rsidTr="00FE41CE">
        <w:tc>
          <w:tcPr>
            <w:tcW w:w="3116" w:type="dxa"/>
          </w:tcPr>
          <w:p w:rsidR="00FE41CE" w:rsidRDefault="00FE41CE" w:rsidP="00FE41CE">
            <w:pPr>
              <w:jc w:val="center"/>
              <w:rPr>
                <w:rStyle w:val="Strong"/>
              </w:rPr>
            </w:pPr>
            <w:r>
              <w:rPr>
                <w:rStyle w:val="Strong"/>
              </w:rPr>
              <w:t>2</w:t>
            </w:r>
          </w:p>
        </w:tc>
        <w:tc>
          <w:tcPr>
            <w:tcW w:w="3117" w:type="dxa"/>
          </w:tcPr>
          <w:p w:rsidR="00FE41CE" w:rsidRDefault="001304F3" w:rsidP="00FE41CE">
            <w:pPr>
              <w:rPr>
                <w:rStyle w:val="Strong"/>
              </w:rPr>
            </w:pPr>
            <w:r>
              <w:rPr>
                <w:rStyle w:val="Strong"/>
              </w:rPr>
              <w:t>Analysis, Development, Demonstrate</w:t>
            </w:r>
          </w:p>
        </w:tc>
        <w:tc>
          <w:tcPr>
            <w:tcW w:w="3117" w:type="dxa"/>
          </w:tcPr>
          <w:p w:rsidR="00FE41CE" w:rsidRDefault="001304F3" w:rsidP="00FE41CE">
            <w:pPr>
              <w:rPr>
                <w:rStyle w:val="Strong"/>
              </w:rPr>
            </w:pPr>
            <w:r>
              <w:rPr>
                <w:rStyle w:val="Strong"/>
              </w:rPr>
              <w:t>Activate redacted features, fix bugs, identify features that weren’t previously developed</w:t>
            </w:r>
          </w:p>
        </w:tc>
      </w:tr>
      <w:tr w:rsidR="00CA3471" w:rsidTr="00FE41CE">
        <w:tc>
          <w:tcPr>
            <w:tcW w:w="3116" w:type="dxa"/>
          </w:tcPr>
          <w:p w:rsidR="00CA3471" w:rsidRDefault="00CA3471" w:rsidP="00CA3471">
            <w:pPr>
              <w:jc w:val="center"/>
              <w:rPr>
                <w:rStyle w:val="Strong"/>
              </w:rPr>
            </w:pPr>
            <w:r>
              <w:rPr>
                <w:rStyle w:val="Strong"/>
              </w:rPr>
              <w:t>3</w:t>
            </w:r>
          </w:p>
        </w:tc>
        <w:tc>
          <w:tcPr>
            <w:tcW w:w="3117" w:type="dxa"/>
          </w:tcPr>
          <w:p w:rsidR="00CA3471" w:rsidRDefault="00CA3471" w:rsidP="00CA3471">
            <w:pPr>
              <w:rPr>
                <w:rStyle w:val="Strong"/>
              </w:rPr>
            </w:pPr>
            <w:r>
              <w:rPr>
                <w:rStyle w:val="Strong"/>
              </w:rPr>
              <w:t>Establish Vendor Environment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4</w:t>
            </w:r>
          </w:p>
        </w:tc>
        <w:tc>
          <w:tcPr>
            <w:tcW w:w="3117" w:type="dxa"/>
          </w:tcPr>
          <w:p w:rsidR="00CA3471" w:rsidRDefault="00CA3471" w:rsidP="00CA3471">
            <w:pPr>
              <w:rPr>
                <w:rStyle w:val="Strong"/>
              </w:rPr>
            </w:pPr>
            <w:r>
              <w:rPr>
                <w:rStyle w:val="Strong"/>
              </w:rPr>
              <w:t>Integrate Vendor Simulation Environment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 xml:space="preserve">5 </w:t>
            </w:r>
          </w:p>
        </w:tc>
        <w:tc>
          <w:tcPr>
            <w:tcW w:w="3117" w:type="dxa"/>
          </w:tcPr>
          <w:p w:rsidR="00CA3471" w:rsidRDefault="00CA3471" w:rsidP="00CA3471">
            <w:pPr>
              <w:rPr>
                <w:rStyle w:val="Strong"/>
              </w:rPr>
            </w:pPr>
            <w:r>
              <w:rPr>
                <w:rStyle w:val="Strong"/>
              </w:rPr>
              <w:t>Refine Workflow based on stakeholder input</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 xml:space="preserve">6 </w:t>
            </w:r>
          </w:p>
        </w:tc>
        <w:tc>
          <w:tcPr>
            <w:tcW w:w="3117" w:type="dxa"/>
          </w:tcPr>
          <w:p w:rsidR="00CA3471" w:rsidRDefault="00CA3471" w:rsidP="00CA3471">
            <w:pPr>
              <w:rPr>
                <w:rStyle w:val="Strong"/>
              </w:rPr>
            </w:pPr>
            <w:r>
              <w:rPr>
                <w:rStyle w:val="Strong"/>
              </w:rPr>
              <w:t>Bug Fixes/Documentation/ Testing</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7</w:t>
            </w:r>
          </w:p>
        </w:tc>
        <w:tc>
          <w:tcPr>
            <w:tcW w:w="3117" w:type="dxa"/>
          </w:tcPr>
          <w:p w:rsidR="00CA3471" w:rsidRDefault="00CA3471" w:rsidP="00CA3471">
            <w:pPr>
              <w:rPr>
                <w:rStyle w:val="Strong"/>
              </w:rPr>
            </w:pPr>
            <w:r>
              <w:rPr>
                <w:rStyle w:val="Strong"/>
              </w:rPr>
              <w:t>Prepare Release Candidate</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8</w:t>
            </w:r>
          </w:p>
        </w:tc>
        <w:tc>
          <w:tcPr>
            <w:tcW w:w="3117" w:type="dxa"/>
          </w:tcPr>
          <w:p w:rsidR="00CA3471" w:rsidRDefault="00CA3471" w:rsidP="00CA3471">
            <w:pPr>
              <w:rPr>
                <w:rStyle w:val="Strong"/>
              </w:rPr>
            </w:pPr>
            <w:r>
              <w:rPr>
                <w:rStyle w:val="Strong"/>
              </w:rPr>
              <w:t>Testing/security Environment Validation</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9</w:t>
            </w:r>
          </w:p>
        </w:tc>
        <w:tc>
          <w:tcPr>
            <w:tcW w:w="3117" w:type="dxa"/>
          </w:tcPr>
          <w:p w:rsidR="00CA3471" w:rsidRDefault="00CA3471" w:rsidP="00CA3471">
            <w:pPr>
              <w:rPr>
                <w:rStyle w:val="Strong"/>
              </w:rPr>
            </w:pPr>
            <w:r>
              <w:rPr>
                <w:rStyle w:val="Strong"/>
              </w:rPr>
              <w:t>Testing</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r>
              <w:rPr>
                <w:rStyle w:val="Strong"/>
              </w:rPr>
              <w:t>10</w:t>
            </w:r>
          </w:p>
        </w:tc>
        <w:tc>
          <w:tcPr>
            <w:tcW w:w="3117" w:type="dxa"/>
          </w:tcPr>
          <w:p w:rsidR="00CA3471" w:rsidRDefault="00CA3471" w:rsidP="00CA3471">
            <w:pPr>
              <w:rPr>
                <w:rStyle w:val="Strong"/>
              </w:rPr>
            </w:pPr>
            <w:r>
              <w:rPr>
                <w:rStyle w:val="Strong"/>
              </w:rPr>
              <w:t xml:space="preserve">Testing </w:t>
            </w:r>
          </w:p>
        </w:tc>
        <w:tc>
          <w:tcPr>
            <w:tcW w:w="3117" w:type="dxa"/>
          </w:tcPr>
          <w:p w:rsidR="00CA3471" w:rsidRDefault="00CA3471" w:rsidP="00CA3471">
            <w:pPr>
              <w:rPr>
                <w:rStyle w:val="Strong"/>
              </w:rPr>
            </w:pPr>
          </w:p>
        </w:tc>
      </w:tr>
      <w:tr w:rsidR="00CA3471" w:rsidTr="00FE41CE">
        <w:tc>
          <w:tcPr>
            <w:tcW w:w="3116" w:type="dxa"/>
          </w:tcPr>
          <w:p w:rsidR="00CA3471" w:rsidRDefault="00CA3471" w:rsidP="00CA3471">
            <w:pPr>
              <w:jc w:val="center"/>
              <w:rPr>
                <w:rStyle w:val="Strong"/>
              </w:rPr>
            </w:pPr>
          </w:p>
        </w:tc>
        <w:tc>
          <w:tcPr>
            <w:tcW w:w="3117" w:type="dxa"/>
          </w:tcPr>
          <w:p w:rsidR="00CA3471" w:rsidRDefault="00CA3471" w:rsidP="00CA3471">
            <w:pPr>
              <w:rPr>
                <w:rStyle w:val="Strong"/>
              </w:rPr>
            </w:pPr>
          </w:p>
        </w:tc>
        <w:tc>
          <w:tcPr>
            <w:tcW w:w="3117" w:type="dxa"/>
          </w:tcPr>
          <w:p w:rsidR="00CA3471" w:rsidRDefault="00CA3471" w:rsidP="00CA3471">
            <w:pPr>
              <w:rPr>
                <w:rStyle w:val="Strong"/>
              </w:rPr>
            </w:pPr>
          </w:p>
        </w:tc>
      </w:tr>
    </w:tbl>
    <w:p w:rsidR="00FE41CE" w:rsidRDefault="00FE41CE" w:rsidP="00FE41CE">
      <w:pPr>
        <w:rPr>
          <w:rStyle w:val="Strong"/>
        </w:rPr>
      </w:pPr>
    </w:p>
    <w:p w:rsidR="00FE41CE" w:rsidRDefault="001304F3" w:rsidP="00FE41CE">
      <w:pPr>
        <w:rPr>
          <w:rStyle w:val="Strong"/>
        </w:rPr>
      </w:pPr>
      <w:r>
        <w:rPr>
          <w:rStyle w:val="Strong"/>
        </w:rPr>
        <w:t>Sprint #1</w:t>
      </w:r>
      <w:r w:rsidR="00FE41CE">
        <w:rPr>
          <w:rStyle w:val="Strong"/>
        </w:rPr>
        <w:t xml:space="preserve"> Requirements Referenced:</w:t>
      </w:r>
    </w:p>
    <w:tbl>
      <w:tblPr>
        <w:tblStyle w:val="TableGrid"/>
        <w:tblW w:w="0" w:type="auto"/>
        <w:tblLook w:val="04A0" w:firstRow="1" w:lastRow="0" w:firstColumn="1" w:lastColumn="0" w:noHBand="0" w:noVBand="1"/>
      </w:tblPr>
      <w:tblGrid>
        <w:gridCol w:w="3116"/>
        <w:gridCol w:w="3117"/>
        <w:gridCol w:w="3117"/>
      </w:tblGrid>
      <w:tr w:rsidR="00FE41CE" w:rsidTr="00FE41CE">
        <w:tc>
          <w:tcPr>
            <w:tcW w:w="3116" w:type="dxa"/>
          </w:tcPr>
          <w:p w:rsidR="00FE41CE" w:rsidRDefault="00FE41CE" w:rsidP="00FE41CE">
            <w:pPr>
              <w:rPr>
                <w:rStyle w:val="Strong"/>
              </w:rPr>
            </w:pPr>
            <w:r>
              <w:rPr>
                <w:rStyle w:val="Strong"/>
              </w:rPr>
              <w:t>ID</w:t>
            </w:r>
          </w:p>
        </w:tc>
        <w:tc>
          <w:tcPr>
            <w:tcW w:w="3117" w:type="dxa"/>
          </w:tcPr>
          <w:p w:rsidR="00FE41CE" w:rsidRDefault="00FE41CE" w:rsidP="00FE41CE">
            <w:pPr>
              <w:rPr>
                <w:rStyle w:val="Strong"/>
              </w:rPr>
            </w:pPr>
            <w:r>
              <w:rPr>
                <w:rStyle w:val="Strong"/>
              </w:rPr>
              <w:t>Use Cases/Sprint Tasks</w:t>
            </w:r>
          </w:p>
        </w:tc>
        <w:tc>
          <w:tcPr>
            <w:tcW w:w="3117" w:type="dxa"/>
          </w:tcPr>
          <w:p w:rsidR="00FE41CE" w:rsidRDefault="00FE41CE" w:rsidP="00FE41CE">
            <w:pPr>
              <w:rPr>
                <w:rStyle w:val="Strong"/>
              </w:rPr>
            </w:pPr>
            <w:r>
              <w:rPr>
                <w:rStyle w:val="Strong"/>
              </w:rPr>
              <w:t>Requirement</w:t>
            </w: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r w:rsidR="00FE41CE" w:rsidTr="00FE41CE">
        <w:tc>
          <w:tcPr>
            <w:tcW w:w="3116" w:type="dxa"/>
          </w:tcPr>
          <w:p w:rsidR="00FE41CE" w:rsidRDefault="00FE41CE" w:rsidP="00FE41CE">
            <w:pPr>
              <w:rPr>
                <w:rStyle w:val="Strong"/>
              </w:rPr>
            </w:pPr>
          </w:p>
        </w:tc>
        <w:tc>
          <w:tcPr>
            <w:tcW w:w="3117" w:type="dxa"/>
          </w:tcPr>
          <w:p w:rsidR="00FE41CE" w:rsidRDefault="00FE41CE" w:rsidP="00FE41CE">
            <w:pPr>
              <w:rPr>
                <w:rStyle w:val="Strong"/>
              </w:rPr>
            </w:pPr>
          </w:p>
        </w:tc>
        <w:tc>
          <w:tcPr>
            <w:tcW w:w="3117" w:type="dxa"/>
          </w:tcPr>
          <w:p w:rsidR="00FE41CE" w:rsidRDefault="00FE41CE" w:rsidP="00FE41CE">
            <w:pPr>
              <w:rPr>
                <w:rStyle w:val="Strong"/>
              </w:rPr>
            </w:pPr>
          </w:p>
        </w:tc>
      </w:tr>
    </w:tbl>
    <w:p w:rsidR="00FE41CE" w:rsidRPr="008D6D46" w:rsidRDefault="00FE41CE" w:rsidP="00FE41CE">
      <w:pPr>
        <w:rPr>
          <w:rStyle w:val="Strong"/>
        </w:rPr>
      </w:pPr>
    </w:p>
    <w:p w:rsidR="002969DC" w:rsidRPr="002969DC" w:rsidRDefault="002969DC" w:rsidP="002969DC">
      <w:pPr>
        <w:rPr>
          <w:b/>
        </w:rPr>
      </w:pPr>
      <w:r w:rsidRPr="002969DC">
        <w:rPr>
          <w:b/>
        </w:rPr>
        <w:lastRenderedPageBreak/>
        <w:t>Sprint #1 Tasks:</w:t>
      </w:r>
    </w:p>
    <w:tbl>
      <w:tblPr>
        <w:tblW w:w="9420" w:type="dxa"/>
        <w:tblLook w:val="04A0" w:firstRow="1" w:lastRow="0" w:firstColumn="1" w:lastColumn="0" w:noHBand="0" w:noVBand="1"/>
      </w:tblPr>
      <w:tblGrid>
        <w:gridCol w:w="960"/>
        <w:gridCol w:w="1760"/>
        <w:gridCol w:w="2900"/>
        <w:gridCol w:w="1900"/>
        <w:gridCol w:w="1900"/>
      </w:tblGrid>
      <w:tr w:rsidR="002969DC" w:rsidRPr="002969DC" w:rsidTr="003156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b/>
                <w:color w:val="000000"/>
              </w:rPr>
            </w:pPr>
            <w:r w:rsidRPr="002969DC">
              <w:rPr>
                <w:rFonts w:ascii="Calibri" w:eastAsia="Times New Roman" w:hAnsi="Calibri" w:cs="Times New Roman"/>
                <w:b/>
                <w:color w:val="000000"/>
              </w:rPr>
              <w:t>State</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b/>
                <w:color w:val="000000"/>
              </w:rPr>
            </w:pPr>
            <w:r w:rsidRPr="002969DC">
              <w:rPr>
                <w:rFonts w:ascii="Calibri" w:eastAsia="Times New Roman" w:hAnsi="Calibri" w:cs="Times New Roman"/>
                <w:b/>
                <w:color w:val="000000"/>
              </w:rPr>
              <w:t>Sprint 1</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Infrastructure</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Continue to refine environment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Stuart/Dee</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90%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Compile unreleased Telepathology applications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Werfel/Keith Buck</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100</w:t>
            </w:r>
            <w:r w:rsidR="002969DC" w:rsidRPr="002969DC">
              <w:rPr>
                <w:rFonts w:ascii="Calibri" w:eastAsia="Times New Roman" w:hAnsi="Calibri" w:cs="Times New Roman"/>
                <w:color w:val="000000"/>
              </w:rPr>
              <w:t>%</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already coded and working as designed</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2969DC" w:rsidRPr="002969DC">
              <w:rPr>
                <w:rFonts w:ascii="Calibri" w:eastAsia="Times New Roman" w:hAnsi="Calibri" w:cs="Times New Roman"/>
                <w:color w:val="000000"/>
              </w:rPr>
              <w:t>%</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not designed properly</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5</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requirements that are designed as required but coded incorrectly (bugs)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6</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list of bugs to be fixed in sprint #1</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7</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Fix selected bugs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Julian Werfel</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Testing</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 plan &amp; script development </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proofErr w:type="spellStart"/>
            <w:r w:rsidRPr="002969DC">
              <w:rPr>
                <w:rFonts w:ascii="Calibri" w:eastAsia="Times New Roman" w:hAnsi="Calibri" w:cs="Times New Roman"/>
                <w:color w:val="000000"/>
              </w:rPr>
              <w:t>tbd</w:t>
            </w:r>
            <w:proofErr w:type="spellEnd"/>
            <w:r w:rsidRPr="002969DC">
              <w:rPr>
                <w:rFonts w:ascii="Calibri" w:eastAsia="Times New Roman" w:hAnsi="Calibri" w:cs="Times New Roman"/>
                <w:color w:val="000000"/>
              </w:rPr>
              <w:t xml:space="preserve"> Test Engineer</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9</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Testing</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Testing</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proofErr w:type="spellStart"/>
            <w:r w:rsidRPr="002969DC">
              <w:rPr>
                <w:rFonts w:ascii="Calibri" w:eastAsia="Times New Roman" w:hAnsi="Calibri" w:cs="Times New Roman"/>
                <w:color w:val="000000"/>
              </w:rPr>
              <w:t>tbd</w:t>
            </w:r>
            <w:proofErr w:type="spellEnd"/>
            <w:r w:rsidRPr="002969DC">
              <w:rPr>
                <w:rFonts w:ascii="Calibri" w:eastAsia="Times New Roman" w:hAnsi="Calibri" w:cs="Times New Roman"/>
                <w:color w:val="000000"/>
              </w:rPr>
              <w:t xml:space="preserve"> Test Engineer</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candidate Telepathology viewers</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Csipo/Stuart Frank</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r w:rsidR="002969DC" w:rsidRPr="002969DC">
              <w:rPr>
                <w:rFonts w:ascii="Calibri" w:eastAsia="Times New Roman" w:hAnsi="Calibri" w:cs="Times New Roman"/>
                <w:color w:val="000000"/>
              </w:rPr>
              <w:t>%</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11</w:t>
            </w:r>
          </w:p>
        </w:tc>
        <w:tc>
          <w:tcPr>
            <w:tcW w:w="176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Document approach for viewer integration</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w:t>
            </w:r>
          </w:p>
        </w:tc>
        <w:tc>
          <w:tcPr>
            <w:tcW w:w="1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12</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Analysis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Validate &amp; document workflow scenarios</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Dee Csipo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13</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Activate features that were previously designed</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Julian Werfel/Keith Buck</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14</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Development</w:t>
            </w:r>
          </w:p>
        </w:tc>
        <w:tc>
          <w:tcPr>
            <w:tcW w:w="2900" w:type="dxa"/>
            <w:tcBorders>
              <w:top w:val="nil"/>
              <w:left w:val="nil"/>
              <w:bottom w:val="single" w:sz="4" w:space="0" w:color="auto"/>
              <w:right w:val="single" w:sz="4" w:space="0" w:color="auto"/>
            </w:tcBorders>
            <w:shd w:val="clear" w:color="auto" w:fill="auto"/>
            <w:noWrap/>
            <w:vAlign w:val="bottom"/>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Identify and develop required features that are in scope but weren’t previously designed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xml:space="preserve"> Julian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15</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Prepare for demonstrations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10%</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16</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Discussions with stake holders (ongoing)</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Team</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E317B6" w:rsidP="002969DC">
            <w:pPr>
              <w:spacing w:after="0" w:line="240" w:lineRule="auto"/>
              <w:rPr>
                <w:rFonts w:ascii="Calibri" w:eastAsia="Times New Roman" w:hAnsi="Calibri" w:cs="Times New Roman"/>
                <w:color w:val="000000"/>
              </w:rPr>
            </w:pPr>
            <w:r>
              <w:rPr>
                <w:rFonts w:ascii="Calibri" w:eastAsia="Times New Roman" w:hAnsi="Calibri" w:cs="Times New Roman"/>
                <w:color w:val="000000"/>
              </w:rPr>
              <w:t>ongoing</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lastRenderedPageBreak/>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2969DC" w:rsidRPr="002969DC" w:rsidRDefault="002969DC" w:rsidP="002969DC">
            <w:pPr>
              <w:spacing w:after="0" w:line="240" w:lineRule="auto"/>
              <w:rPr>
                <w:rFonts w:ascii="Calibri" w:eastAsia="Times New Roman" w:hAnsi="Calibri" w:cs="Times New Roman"/>
                <w:color w:val="000000"/>
              </w:rPr>
            </w:pPr>
            <w:r w:rsidRPr="002969DC">
              <w:rPr>
                <w:rFonts w:ascii="Calibri" w:eastAsia="Times New Roman" w:hAnsi="Calibri" w:cs="Times New Roman"/>
                <w:color w:val="000000"/>
              </w:rPr>
              <w:t> </w:t>
            </w:r>
          </w:p>
        </w:tc>
      </w:tr>
      <w:tr w:rsidR="002969DC" w:rsidRPr="002969DC" w:rsidTr="0031562B">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2969DC" w:rsidRPr="002969DC" w:rsidRDefault="002969DC" w:rsidP="002969DC">
            <w:pPr>
              <w:spacing w:after="0" w:line="240" w:lineRule="auto"/>
              <w:jc w:val="center"/>
              <w:rPr>
                <w:rFonts w:ascii="Calibri" w:eastAsia="Times New Roman" w:hAnsi="Calibri" w:cs="Times New Roman"/>
                <w:color w:val="000000"/>
              </w:rPr>
            </w:pPr>
            <w:r w:rsidRPr="002969DC">
              <w:rPr>
                <w:rFonts w:ascii="Calibri" w:eastAsia="Times New Roman" w:hAnsi="Calibri" w:cs="Times New Roman"/>
                <w:color w:val="000000"/>
              </w:rPr>
              <w:t> </w:t>
            </w:r>
          </w:p>
        </w:tc>
      </w:tr>
    </w:tbl>
    <w:p w:rsidR="004901B7" w:rsidRPr="00804B74" w:rsidRDefault="004901B7">
      <w:pPr>
        <w:rPr>
          <w:b/>
        </w:rPr>
      </w:pPr>
      <w:r w:rsidRPr="00804B74">
        <w:rPr>
          <w:b/>
        </w:rPr>
        <w:t>Other Sprint</w:t>
      </w:r>
      <w:r w:rsidR="001304F3">
        <w:rPr>
          <w:b/>
        </w:rPr>
        <w:t xml:space="preserve"> #1</w:t>
      </w:r>
      <w:r w:rsidRPr="00804B74">
        <w:rPr>
          <w:b/>
        </w:rPr>
        <w:t xml:space="preserve"> Tasks:</w:t>
      </w:r>
    </w:p>
    <w:tbl>
      <w:tblPr>
        <w:tblW w:w="9420" w:type="dxa"/>
        <w:tblLook w:val="04A0" w:firstRow="1" w:lastRow="0" w:firstColumn="1" w:lastColumn="0" w:noHBand="0" w:noVBand="1"/>
      </w:tblPr>
      <w:tblGrid>
        <w:gridCol w:w="960"/>
        <w:gridCol w:w="1760"/>
        <w:gridCol w:w="2900"/>
        <w:gridCol w:w="1900"/>
        <w:gridCol w:w="1900"/>
      </w:tblGrid>
      <w:tr w:rsidR="004901B7" w:rsidRPr="004901B7" w:rsidTr="004901B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Work Item Type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Task</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Assigned To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b/>
                <w:color w:val="000000"/>
              </w:rPr>
            </w:pPr>
            <w:r w:rsidRPr="004901B7">
              <w:rPr>
                <w:rFonts w:ascii="Calibri" w:eastAsia="Times New Roman" w:hAnsi="Calibri" w:cs="Times New Roman"/>
                <w:b/>
                <w:color w:val="000000"/>
              </w:rPr>
              <w:t>State</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b/>
                <w:color w:val="000000"/>
              </w:rPr>
            </w:pPr>
            <w:r w:rsidRPr="004901B7">
              <w:rPr>
                <w:rFonts w:ascii="Calibri" w:eastAsia="Times New Roman" w:hAnsi="Calibri" w:cs="Times New Roman"/>
                <w:b/>
                <w:color w:val="000000"/>
              </w:rPr>
              <w:t>Sprint 1</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r w:rsidR="00CA3471">
              <w:rPr>
                <w:rFonts w:ascii="Calibri" w:eastAsia="Times New Roman" w:hAnsi="Calibri" w:cs="Times New Roman"/>
                <w:color w:val="000000"/>
              </w:rPr>
              <w:t>Discuss progress on Security</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r w:rsidR="00CA3471">
              <w:rPr>
                <w:rFonts w:ascii="Calibri" w:eastAsia="Times New Roman" w:hAnsi="Calibri" w:cs="Times New Roman"/>
                <w:color w:val="000000"/>
              </w:rPr>
              <w:t>Discuss project date (12 June)</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2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4901B7" w:rsidRPr="004901B7" w:rsidRDefault="004901B7" w:rsidP="004901B7">
            <w:pPr>
              <w:spacing w:after="0" w:line="240" w:lineRule="auto"/>
              <w:rPr>
                <w:rFonts w:ascii="Calibri" w:eastAsia="Times New Roman" w:hAnsi="Calibri" w:cs="Times New Roman"/>
                <w:color w:val="000000"/>
              </w:rPr>
            </w:pPr>
            <w:r w:rsidRPr="004901B7">
              <w:rPr>
                <w:rFonts w:ascii="Calibri" w:eastAsia="Times New Roman" w:hAnsi="Calibri" w:cs="Times New Roman"/>
                <w:color w:val="000000"/>
              </w:rPr>
              <w:t> </w:t>
            </w:r>
          </w:p>
        </w:tc>
      </w:tr>
      <w:tr w:rsidR="004901B7" w:rsidRPr="004901B7" w:rsidTr="004901B7">
        <w:trPr>
          <w:trHeight w:val="300"/>
        </w:trPr>
        <w:tc>
          <w:tcPr>
            <w:tcW w:w="9420"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01B7" w:rsidRPr="004901B7" w:rsidRDefault="004901B7" w:rsidP="004901B7">
            <w:pPr>
              <w:spacing w:after="0" w:line="240" w:lineRule="auto"/>
              <w:jc w:val="center"/>
              <w:rPr>
                <w:rFonts w:ascii="Calibri" w:eastAsia="Times New Roman" w:hAnsi="Calibri" w:cs="Times New Roman"/>
                <w:color w:val="000000"/>
              </w:rPr>
            </w:pPr>
            <w:r w:rsidRPr="004901B7">
              <w:rPr>
                <w:rFonts w:ascii="Calibri" w:eastAsia="Times New Roman" w:hAnsi="Calibri" w:cs="Times New Roman"/>
                <w:color w:val="000000"/>
              </w:rPr>
              <w:t> </w:t>
            </w:r>
          </w:p>
        </w:tc>
      </w:tr>
    </w:tbl>
    <w:p w:rsidR="004901B7" w:rsidRDefault="004901B7"/>
    <w:p w:rsidR="004901B7" w:rsidRPr="00804B74" w:rsidRDefault="004901B7">
      <w:pPr>
        <w:rPr>
          <w:b/>
          <w:sz w:val="28"/>
          <w:szCs w:val="28"/>
        </w:rPr>
      </w:pPr>
      <w:r w:rsidRPr="00804B74">
        <w:rPr>
          <w:b/>
          <w:sz w:val="28"/>
          <w:szCs w:val="28"/>
        </w:rPr>
        <w:t>Demonstrations:</w:t>
      </w:r>
    </w:p>
    <w:p w:rsidR="004901B7" w:rsidRPr="00804B74" w:rsidRDefault="004901B7">
      <w:pPr>
        <w:rPr>
          <w:b/>
          <w:sz w:val="28"/>
          <w:szCs w:val="28"/>
        </w:rPr>
      </w:pPr>
      <w:r w:rsidRPr="00804B74">
        <w:rPr>
          <w:b/>
          <w:sz w:val="28"/>
          <w:szCs w:val="28"/>
        </w:rPr>
        <w:t>Decisions: Approved by customer</w:t>
      </w:r>
      <w:r w:rsidR="004276A6">
        <w:rPr>
          <w:b/>
          <w:sz w:val="28"/>
          <w:szCs w:val="28"/>
        </w:rPr>
        <w:t xml:space="preserve">: </w:t>
      </w:r>
      <w:r w:rsidR="004276A6" w:rsidRPr="004276A6">
        <w:rPr>
          <w:sz w:val="28"/>
          <w:szCs w:val="28"/>
        </w:rPr>
        <w:t>None required</w:t>
      </w:r>
    </w:p>
    <w:p w:rsidR="004901B7" w:rsidRPr="004276A6" w:rsidRDefault="004901B7">
      <w:pPr>
        <w:rPr>
          <w:sz w:val="28"/>
          <w:szCs w:val="28"/>
        </w:rPr>
      </w:pPr>
      <w:r w:rsidRPr="00804B74">
        <w:rPr>
          <w:b/>
          <w:sz w:val="28"/>
          <w:szCs w:val="28"/>
        </w:rPr>
        <w:t>Risks Identified:</w:t>
      </w:r>
      <w:r w:rsidR="004276A6">
        <w:rPr>
          <w:b/>
          <w:sz w:val="28"/>
          <w:szCs w:val="28"/>
        </w:rPr>
        <w:t xml:space="preserve"> </w:t>
      </w:r>
      <w:r w:rsidR="004276A6" w:rsidRPr="004276A6">
        <w:rPr>
          <w:sz w:val="28"/>
          <w:szCs w:val="28"/>
        </w:rPr>
        <w:t xml:space="preserve">None during the Jan 23 Meeting </w:t>
      </w:r>
    </w:p>
    <w:tbl>
      <w:tblPr>
        <w:tblStyle w:val="TableGrid"/>
        <w:tblW w:w="9450" w:type="dxa"/>
        <w:tblLayout w:type="fixed"/>
        <w:tblLook w:val="04A0" w:firstRow="1" w:lastRow="0" w:firstColumn="1" w:lastColumn="0" w:noHBand="0" w:noVBand="1"/>
      </w:tblPr>
      <w:tblGrid>
        <w:gridCol w:w="831"/>
        <w:gridCol w:w="747"/>
        <w:gridCol w:w="3570"/>
        <w:gridCol w:w="720"/>
        <w:gridCol w:w="925"/>
        <w:gridCol w:w="2657"/>
      </w:tblGrid>
      <w:tr w:rsidR="004901B7" w:rsidTr="005A3FC3">
        <w:tc>
          <w:tcPr>
            <w:tcW w:w="831" w:type="dxa"/>
            <w:shd w:val="clear" w:color="auto" w:fill="002060"/>
          </w:tcPr>
          <w:p w:rsidR="004901B7" w:rsidRPr="00804B74" w:rsidRDefault="004901B7" w:rsidP="004901B7">
            <w:pPr>
              <w:jc w:val="center"/>
              <w:rPr>
                <w:b/>
              </w:rPr>
            </w:pPr>
            <w:r w:rsidRPr="00804B74">
              <w:rPr>
                <w:b/>
              </w:rPr>
              <w:t>Risk ID</w:t>
            </w:r>
          </w:p>
        </w:tc>
        <w:tc>
          <w:tcPr>
            <w:tcW w:w="747" w:type="dxa"/>
            <w:shd w:val="clear" w:color="auto" w:fill="002060"/>
          </w:tcPr>
          <w:p w:rsidR="004901B7" w:rsidRPr="00804B74" w:rsidRDefault="004901B7" w:rsidP="004901B7">
            <w:pPr>
              <w:jc w:val="center"/>
              <w:rPr>
                <w:b/>
              </w:rPr>
            </w:pPr>
            <w:r w:rsidRPr="00804B74">
              <w:rPr>
                <w:b/>
              </w:rPr>
              <w:t>ID Date</w:t>
            </w:r>
          </w:p>
        </w:tc>
        <w:tc>
          <w:tcPr>
            <w:tcW w:w="3570" w:type="dxa"/>
            <w:shd w:val="clear" w:color="auto" w:fill="002060"/>
          </w:tcPr>
          <w:p w:rsidR="004901B7" w:rsidRPr="00804B74" w:rsidRDefault="004901B7" w:rsidP="004901B7">
            <w:pPr>
              <w:jc w:val="center"/>
              <w:rPr>
                <w:b/>
              </w:rPr>
            </w:pPr>
            <w:r w:rsidRPr="00804B74">
              <w:rPr>
                <w:b/>
              </w:rPr>
              <w:t>Risk Statement</w:t>
            </w:r>
          </w:p>
        </w:tc>
        <w:tc>
          <w:tcPr>
            <w:tcW w:w="720" w:type="dxa"/>
            <w:shd w:val="clear" w:color="auto" w:fill="002060"/>
          </w:tcPr>
          <w:p w:rsidR="004901B7" w:rsidRPr="00804B74" w:rsidRDefault="00633242" w:rsidP="004901B7">
            <w:pPr>
              <w:jc w:val="center"/>
              <w:rPr>
                <w:b/>
              </w:rPr>
            </w:pPr>
            <w:proofErr w:type="spellStart"/>
            <w:r>
              <w:rPr>
                <w:b/>
              </w:rPr>
              <w:t>Prob</w:t>
            </w:r>
            <w:proofErr w:type="spellEnd"/>
            <w:r>
              <w:rPr>
                <w:b/>
              </w:rPr>
              <w:t xml:space="preserve"> Rank</w:t>
            </w:r>
          </w:p>
        </w:tc>
        <w:tc>
          <w:tcPr>
            <w:tcW w:w="925" w:type="dxa"/>
            <w:shd w:val="clear" w:color="auto" w:fill="002060"/>
          </w:tcPr>
          <w:p w:rsidR="004901B7" w:rsidRPr="00804B74" w:rsidRDefault="00633242" w:rsidP="004901B7">
            <w:pPr>
              <w:jc w:val="center"/>
              <w:rPr>
                <w:b/>
              </w:rPr>
            </w:pPr>
            <w:r>
              <w:rPr>
                <w:b/>
              </w:rPr>
              <w:t>Impact Rank</w:t>
            </w:r>
          </w:p>
        </w:tc>
        <w:tc>
          <w:tcPr>
            <w:tcW w:w="2657" w:type="dxa"/>
            <w:shd w:val="clear" w:color="auto" w:fill="002060"/>
          </w:tcPr>
          <w:p w:rsidR="004901B7" w:rsidRPr="00804B74" w:rsidRDefault="004901B7" w:rsidP="004901B7">
            <w:pPr>
              <w:jc w:val="center"/>
              <w:rPr>
                <w:b/>
              </w:rPr>
            </w:pPr>
            <w:r w:rsidRPr="00804B74">
              <w:rPr>
                <w:b/>
              </w:rPr>
              <w:t>Mitigation</w:t>
            </w:r>
          </w:p>
        </w:tc>
      </w:tr>
      <w:tr w:rsidR="005A3FC3" w:rsidTr="005A3FC3">
        <w:tc>
          <w:tcPr>
            <w:tcW w:w="831" w:type="dxa"/>
          </w:tcPr>
          <w:p w:rsidR="005A3FC3" w:rsidRPr="00804B74" w:rsidRDefault="005A3FC3" w:rsidP="005A3FC3">
            <w:r>
              <w:t>ITR_01</w:t>
            </w:r>
          </w:p>
        </w:tc>
        <w:tc>
          <w:tcPr>
            <w:tcW w:w="747" w:type="dxa"/>
          </w:tcPr>
          <w:p w:rsidR="005A3FC3" w:rsidRPr="00804B74" w:rsidRDefault="005A3FC3" w:rsidP="005A3FC3">
            <w:r>
              <w:t>12/11</w:t>
            </w:r>
          </w:p>
        </w:tc>
        <w:tc>
          <w:tcPr>
            <w:tcW w:w="3570" w:type="dxa"/>
          </w:tcPr>
          <w:p w:rsidR="005A3FC3" w:rsidRPr="00804B74" w:rsidRDefault="005A3FC3" w:rsidP="005A3FC3">
            <w:r w:rsidRPr="00046CB9">
              <w:t>IF the bandwidth is insufficient to handle Telepathology imaging THEN the project may be delayed.</w:t>
            </w:r>
          </w:p>
        </w:tc>
        <w:tc>
          <w:tcPr>
            <w:tcW w:w="720" w:type="dxa"/>
          </w:tcPr>
          <w:p w:rsidR="005A3FC3" w:rsidRPr="00804B74" w:rsidRDefault="005A3FC3" w:rsidP="005A3FC3">
            <w:pPr>
              <w:jc w:val="center"/>
            </w:pPr>
            <w:r>
              <w:t>VL</w:t>
            </w:r>
          </w:p>
        </w:tc>
        <w:tc>
          <w:tcPr>
            <w:tcW w:w="925" w:type="dxa"/>
          </w:tcPr>
          <w:p w:rsidR="005A3FC3" w:rsidRPr="00804B74" w:rsidRDefault="005A3FC3" w:rsidP="005A3FC3">
            <w:pPr>
              <w:jc w:val="center"/>
            </w:pPr>
            <w:r>
              <w:t>VH</w:t>
            </w:r>
          </w:p>
        </w:tc>
        <w:tc>
          <w:tcPr>
            <w:tcW w:w="2657" w:type="dxa"/>
          </w:tcPr>
          <w:p w:rsidR="005A3FC3" w:rsidRPr="00633242" w:rsidRDefault="005A3FC3" w:rsidP="005A3FC3">
            <w:r w:rsidRPr="00633242">
              <w:t>To be addressed</w:t>
            </w:r>
          </w:p>
        </w:tc>
      </w:tr>
      <w:tr w:rsidR="005A3FC3" w:rsidTr="005A3FC3">
        <w:tc>
          <w:tcPr>
            <w:tcW w:w="831" w:type="dxa"/>
          </w:tcPr>
          <w:p w:rsidR="005A3FC3" w:rsidRDefault="005A3FC3" w:rsidP="005A3FC3">
            <w:r>
              <w:t>ITR_02</w:t>
            </w:r>
          </w:p>
        </w:tc>
        <w:tc>
          <w:tcPr>
            <w:tcW w:w="747" w:type="dxa"/>
          </w:tcPr>
          <w:p w:rsidR="005A3FC3" w:rsidRDefault="005A3FC3" w:rsidP="005A3FC3">
            <w:r>
              <w:t>12/11</w:t>
            </w:r>
          </w:p>
        </w:tc>
        <w:tc>
          <w:tcPr>
            <w:tcW w:w="3570" w:type="dxa"/>
          </w:tcPr>
          <w:p w:rsidR="005A3FC3" w:rsidRDefault="005A3FC3" w:rsidP="005A3FC3">
            <w:r w:rsidRPr="00046CB9">
              <w:t>IF Innovation 873 file size exceeds capacity THEN the project success could be jeopardized.</w:t>
            </w:r>
          </w:p>
        </w:tc>
        <w:tc>
          <w:tcPr>
            <w:tcW w:w="720" w:type="dxa"/>
          </w:tcPr>
          <w:p w:rsidR="005A3FC3" w:rsidRDefault="005A3FC3" w:rsidP="005A3FC3">
            <w:pPr>
              <w:jc w:val="center"/>
            </w:pPr>
            <w:r>
              <w:t>VL</w:t>
            </w:r>
          </w:p>
        </w:tc>
        <w:tc>
          <w:tcPr>
            <w:tcW w:w="925" w:type="dxa"/>
          </w:tcPr>
          <w:p w:rsidR="005A3FC3" w:rsidRDefault="005A3FC3" w:rsidP="005A3FC3">
            <w:pPr>
              <w:jc w:val="center"/>
            </w:pPr>
            <w:r>
              <w:t>VH</w:t>
            </w:r>
          </w:p>
        </w:tc>
        <w:tc>
          <w:tcPr>
            <w:tcW w:w="2657" w:type="dxa"/>
          </w:tcPr>
          <w:p w:rsidR="005A3FC3" w:rsidRDefault="005A3FC3" w:rsidP="005A3FC3">
            <w:r>
              <w:t>To be addressed</w:t>
            </w:r>
          </w:p>
        </w:tc>
      </w:tr>
    </w:tbl>
    <w:p w:rsidR="004901B7" w:rsidRDefault="004901B7"/>
    <w:p w:rsidR="004901B7" w:rsidRPr="00804B74" w:rsidRDefault="004901B7">
      <w:pPr>
        <w:rPr>
          <w:b/>
          <w:sz w:val="28"/>
          <w:szCs w:val="28"/>
        </w:rPr>
      </w:pPr>
      <w:r w:rsidRPr="00804B74">
        <w:rPr>
          <w:b/>
          <w:sz w:val="28"/>
          <w:szCs w:val="28"/>
        </w:rPr>
        <w:t>Issues Identified:</w:t>
      </w:r>
    </w:p>
    <w:tbl>
      <w:tblPr>
        <w:tblStyle w:val="TableGrid"/>
        <w:tblW w:w="0" w:type="auto"/>
        <w:tblLook w:val="04A0" w:firstRow="1" w:lastRow="0" w:firstColumn="1" w:lastColumn="0" w:noHBand="0" w:noVBand="1"/>
      </w:tblPr>
      <w:tblGrid>
        <w:gridCol w:w="767"/>
        <w:gridCol w:w="675"/>
        <w:gridCol w:w="4200"/>
        <w:gridCol w:w="865"/>
        <w:gridCol w:w="2843"/>
      </w:tblGrid>
      <w:tr w:rsidR="004901B7" w:rsidTr="00804B74">
        <w:tc>
          <w:tcPr>
            <w:tcW w:w="669" w:type="dxa"/>
            <w:shd w:val="clear" w:color="auto" w:fill="002060"/>
          </w:tcPr>
          <w:p w:rsidR="004901B7" w:rsidRPr="00804B74" w:rsidRDefault="004901B7">
            <w:pPr>
              <w:rPr>
                <w:b/>
              </w:rPr>
            </w:pPr>
            <w:r w:rsidRPr="00804B74">
              <w:rPr>
                <w:b/>
              </w:rPr>
              <w:lastRenderedPageBreak/>
              <w:t>Issue ID</w:t>
            </w:r>
          </w:p>
        </w:tc>
        <w:tc>
          <w:tcPr>
            <w:tcW w:w="676" w:type="dxa"/>
            <w:shd w:val="clear" w:color="auto" w:fill="002060"/>
          </w:tcPr>
          <w:p w:rsidR="004901B7" w:rsidRPr="00804B74" w:rsidRDefault="004901B7">
            <w:pPr>
              <w:rPr>
                <w:b/>
              </w:rPr>
            </w:pPr>
            <w:r w:rsidRPr="00804B74">
              <w:rPr>
                <w:b/>
              </w:rPr>
              <w:t>ID Date</w:t>
            </w:r>
          </w:p>
        </w:tc>
        <w:tc>
          <w:tcPr>
            <w:tcW w:w="4265" w:type="dxa"/>
            <w:shd w:val="clear" w:color="auto" w:fill="002060"/>
          </w:tcPr>
          <w:p w:rsidR="004901B7" w:rsidRPr="00804B74" w:rsidRDefault="004901B7">
            <w:pPr>
              <w:rPr>
                <w:b/>
              </w:rPr>
            </w:pPr>
            <w:r w:rsidRPr="00804B74">
              <w:rPr>
                <w:b/>
              </w:rPr>
              <w:t>Issue Statement</w:t>
            </w:r>
          </w:p>
        </w:tc>
        <w:tc>
          <w:tcPr>
            <w:tcW w:w="865" w:type="dxa"/>
            <w:shd w:val="clear" w:color="auto" w:fill="002060"/>
          </w:tcPr>
          <w:p w:rsidR="004901B7" w:rsidRPr="00804B74" w:rsidRDefault="004901B7">
            <w:pPr>
              <w:rPr>
                <w:b/>
              </w:rPr>
            </w:pPr>
            <w:r w:rsidRPr="00804B74">
              <w:rPr>
                <w:b/>
              </w:rPr>
              <w:t>Impact Rank</w:t>
            </w:r>
          </w:p>
        </w:tc>
        <w:tc>
          <w:tcPr>
            <w:tcW w:w="2875" w:type="dxa"/>
            <w:shd w:val="clear" w:color="auto" w:fill="002060"/>
          </w:tcPr>
          <w:p w:rsidR="004901B7" w:rsidRPr="00804B74" w:rsidRDefault="004901B7">
            <w:pPr>
              <w:rPr>
                <w:b/>
              </w:rPr>
            </w:pPr>
            <w:r w:rsidRPr="00804B74">
              <w:rPr>
                <w:b/>
              </w:rPr>
              <w:t>Contingency Plan</w:t>
            </w:r>
          </w:p>
        </w:tc>
      </w:tr>
      <w:tr w:rsidR="004901B7" w:rsidTr="004901B7">
        <w:tc>
          <w:tcPr>
            <w:tcW w:w="669" w:type="dxa"/>
          </w:tcPr>
          <w:p w:rsidR="004901B7" w:rsidRDefault="00633242">
            <w:r>
              <w:t>ITI_01</w:t>
            </w:r>
          </w:p>
        </w:tc>
        <w:tc>
          <w:tcPr>
            <w:tcW w:w="676" w:type="dxa"/>
          </w:tcPr>
          <w:p w:rsidR="004901B7" w:rsidRDefault="00633242">
            <w:r>
              <w:t>N/A</w:t>
            </w:r>
          </w:p>
        </w:tc>
        <w:tc>
          <w:tcPr>
            <w:tcW w:w="4265" w:type="dxa"/>
          </w:tcPr>
          <w:p w:rsidR="004901B7" w:rsidRDefault="00633242">
            <w:r>
              <w:t>No issues identified as of yet</w:t>
            </w:r>
          </w:p>
        </w:tc>
        <w:tc>
          <w:tcPr>
            <w:tcW w:w="865" w:type="dxa"/>
          </w:tcPr>
          <w:p w:rsidR="004901B7" w:rsidRDefault="00633242">
            <w:r>
              <w:t>N/A</w:t>
            </w:r>
          </w:p>
        </w:tc>
        <w:tc>
          <w:tcPr>
            <w:tcW w:w="2875" w:type="dxa"/>
          </w:tcPr>
          <w:p w:rsidR="004901B7" w:rsidRDefault="00633242">
            <w:r>
              <w:t>N/A</w:t>
            </w:r>
          </w:p>
        </w:tc>
      </w:tr>
      <w:tr w:rsidR="004901B7" w:rsidTr="004901B7">
        <w:tc>
          <w:tcPr>
            <w:tcW w:w="669" w:type="dxa"/>
          </w:tcPr>
          <w:p w:rsidR="004901B7" w:rsidRDefault="00633242">
            <w:r>
              <w:t>ITI_02</w:t>
            </w:r>
          </w:p>
        </w:tc>
        <w:tc>
          <w:tcPr>
            <w:tcW w:w="676" w:type="dxa"/>
          </w:tcPr>
          <w:p w:rsidR="004901B7" w:rsidRDefault="00633242">
            <w:r>
              <w:t>N/A</w:t>
            </w:r>
          </w:p>
        </w:tc>
        <w:tc>
          <w:tcPr>
            <w:tcW w:w="4265" w:type="dxa"/>
          </w:tcPr>
          <w:p w:rsidR="004901B7" w:rsidRDefault="00633242">
            <w:r>
              <w:t>No issues identified as of yet</w:t>
            </w:r>
          </w:p>
        </w:tc>
        <w:tc>
          <w:tcPr>
            <w:tcW w:w="865" w:type="dxa"/>
          </w:tcPr>
          <w:p w:rsidR="004901B7" w:rsidRDefault="00633242">
            <w:r>
              <w:t>N/A</w:t>
            </w:r>
          </w:p>
        </w:tc>
        <w:tc>
          <w:tcPr>
            <w:tcW w:w="2875" w:type="dxa"/>
          </w:tcPr>
          <w:p w:rsidR="004901B7" w:rsidRDefault="00633242">
            <w:r>
              <w:t>N/A</w:t>
            </w:r>
          </w:p>
        </w:tc>
      </w:tr>
    </w:tbl>
    <w:p w:rsidR="004901B7" w:rsidRPr="00804B74" w:rsidRDefault="004901B7">
      <w:pPr>
        <w:rPr>
          <w:b/>
          <w:sz w:val="28"/>
          <w:szCs w:val="28"/>
        </w:rPr>
      </w:pPr>
    </w:p>
    <w:p w:rsidR="00804B74" w:rsidRPr="00804B74" w:rsidRDefault="00804B74">
      <w:pPr>
        <w:rPr>
          <w:b/>
          <w:sz w:val="28"/>
          <w:szCs w:val="28"/>
        </w:rPr>
      </w:pPr>
      <w:r w:rsidRPr="00804B74">
        <w:rPr>
          <w:b/>
          <w:sz w:val="28"/>
          <w:szCs w:val="28"/>
        </w:rPr>
        <w:t>Future Action Items:</w:t>
      </w:r>
    </w:p>
    <w:tbl>
      <w:tblPr>
        <w:tblStyle w:val="TableGrid"/>
        <w:tblW w:w="0" w:type="auto"/>
        <w:tblLook w:val="04A0" w:firstRow="1" w:lastRow="0" w:firstColumn="1" w:lastColumn="0" w:noHBand="0" w:noVBand="1"/>
      </w:tblPr>
      <w:tblGrid>
        <w:gridCol w:w="3116"/>
        <w:gridCol w:w="3117"/>
        <w:gridCol w:w="3117"/>
      </w:tblGrid>
      <w:tr w:rsidR="00804B74" w:rsidTr="00804B74">
        <w:tc>
          <w:tcPr>
            <w:tcW w:w="3116" w:type="dxa"/>
            <w:shd w:val="clear" w:color="auto" w:fill="002060"/>
          </w:tcPr>
          <w:p w:rsidR="00804B74" w:rsidRPr="00804B74" w:rsidRDefault="00804B74">
            <w:pPr>
              <w:rPr>
                <w:b/>
              </w:rPr>
            </w:pPr>
            <w:r w:rsidRPr="00804B74">
              <w:rPr>
                <w:b/>
              </w:rPr>
              <w:t>Action Item</w:t>
            </w:r>
          </w:p>
        </w:tc>
        <w:tc>
          <w:tcPr>
            <w:tcW w:w="3117" w:type="dxa"/>
            <w:shd w:val="clear" w:color="auto" w:fill="002060"/>
          </w:tcPr>
          <w:p w:rsidR="00804B74" w:rsidRPr="00804B74" w:rsidRDefault="00804B74">
            <w:pPr>
              <w:rPr>
                <w:b/>
              </w:rPr>
            </w:pPr>
            <w:r w:rsidRPr="00804B74">
              <w:rPr>
                <w:b/>
              </w:rPr>
              <w:t>Assignment</w:t>
            </w:r>
          </w:p>
        </w:tc>
        <w:tc>
          <w:tcPr>
            <w:tcW w:w="3117" w:type="dxa"/>
            <w:shd w:val="clear" w:color="auto" w:fill="002060"/>
          </w:tcPr>
          <w:p w:rsidR="00804B74" w:rsidRPr="00804B74" w:rsidRDefault="00804B74">
            <w:pPr>
              <w:rPr>
                <w:b/>
              </w:rPr>
            </w:pPr>
            <w:r w:rsidRPr="00804B74">
              <w:rPr>
                <w:b/>
              </w:rPr>
              <w:t>Status</w:t>
            </w:r>
          </w:p>
        </w:tc>
      </w:tr>
      <w:tr w:rsidR="00804B74" w:rsidTr="00804B74">
        <w:tc>
          <w:tcPr>
            <w:tcW w:w="3116" w:type="dxa"/>
          </w:tcPr>
          <w:p w:rsidR="00804B74" w:rsidRDefault="00796BB0">
            <w:r>
              <w:t>Present Demo for UAT</w:t>
            </w:r>
          </w:p>
        </w:tc>
        <w:tc>
          <w:tcPr>
            <w:tcW w:w="3117" w:type="dxa"/>
          </w:tcPr>
          <w:p w:rsidR="00804B74" w:rsidRDefault="00796BB0">
            <w:r>
              <w:t>John Kane</w:t>
            </w:r>
          </w:p>
        </w:tc>
        <w:tc>
          <w:tcPr>
            <w:tcW w:w="3117" w:type="dxa"/>
          </w:tcPr>
          <w:p w:rsidR="00804B74" w:rsidRDefault="00804B74"/>
        </w:tc>
      </w:tr>
      <w:tr w:rsidR="00804B74" w:rsidTr="00804B74">
        <w:tc>
          <w:tcPr>
            <w:tcW w:w="3116" w:type="dxa"/>
          </w:tcPr>
          <w:p w:rsidR="00804B74" w:rsidRDefault="00796BB0">
            <w:r>
              <w:t>Establish routine Sprint Schedule (i.e. every 3</w:t>
            </w:r>
            <w:r w:rsidRPr="00796BB0">
              <w:rPr>
                <w:vertAlign w:val="superscript"/>
              </w:rPr>
              <w:t>rd</w:t>
            </w:r>
            <w:r>
              <w:t xml:space="preserve"> Friday at 10AM)</w:t>
            </w:r>
          </w:p>
        </w:tc>
        <w:tc>
          <w:tcPr>
            <w:tcW w:w="3117" w:type="dxa"/>
          </w:tcPr>
          <w:p w:rsidR="00804B74" w:rsidRDefault="00796BB0">
            <w:r>
              <w:t>John Kane</w:t>
            </w:r>
          </w:p>
        </w:tc>
        <w:tc>
          <w:tcPr>
            <w:tcW w:w="3117" w:type="dxa"/>
          </w:tcPr>
          <w:p w:rsidR="00804B74" w:rsidRDefault="00804B74"/>
        </w:tc>
      </w:tr>
    </w:tbl>
    <w:p w:rsidR="00804B74" w:rsidRDefault="00796BB0">
      <w:r>
        <w:t>Notes:</w:t>
      </w:r>
    </w:p>
    <w:p w:rsidR="004276A6" w:rsidRDefault="004276A6">
      <w:r>
        <w:t>Members in attendance: Angela Barnes (COR/PM), Larry Carlson (Telepathology innovator); Dr</w:t>
      </w:r>
      <w:ins w:id="1" w:author="Stuart Frank" w:date="2015-01-23T12:32:00Z">
        <w:r w:rsidR="00A53D88">
          <w:t>.</w:t>
        </w:r>
      </w:ins>
      <w:r>
        <w:t xml:space="preserve"> </w:t>
      </w:r>
      <w:proofErr w:type="spellStart"/>
      <w:r>
        <w:t>Ratcliffe</w:t>
      </w:r>
      <w:proofErr w:type="spellEnd"/>
      <w:r>
        <w:t xml:space="preserve"> (Telepathology SME); Dr</w:t>
      </w:r>
      <w:ins w:id="2" w:author="Stuart Frank" w:date="2015-01-23T12:32:00Z">
        <w:r w:rsidR="00A53D88">
          <w:t>.</w:t>
        </w:r>
      </w:ins>
      <w:r>
        <w:t xml:space="preserve"> Pak (Longview Chief Medical Officer);  Stuart Frank (chief developer); Nihant Bondugula (Security specialist); Chris Naquin (Project coordinator); John Kane (Contractor Project Manager)</w:t>
      </w:r>
    </w:p>
    <w:p w:rsidR="00796BB0" w:rsidRDefault="00796BB0">
      <w:r>
        <w:t xml:space="preserve">John Kane reviewed the progress made on project steps identified in Sprint 0.  The estimated percentages were updated as of 22 January.  </w:t>
      </w:r>
    </w:p>
    <w:p w:rsidR="00796BB0" w:rsidRDefault="00796BB0">
      <w:r>
        <w:t xml:space="preserve">Stuart Frank provided a narrative of the progress in each of the steps in Sprint 0 and Sprint 1.  He continues to refine the environment and will continue this throughout the project.  He will continue to </w:t>
      </w:r>
      <w:del w:id="3" w:author="Stuart Frank" w:date="2015-01-23T12:30:00Z">
        <w:r w:rsidDel="00A53D88">
          <w:delText xml:space="preserve">integrate </w:delText>
        </w:r>
      </w:del>
      <w:ins w:id="4" w:author="Stuart Frank" w:date="2015-01-23T12:30:00Z">
        <w:r w:rsidR="00A53D88">
          <w:t xml:space="preserve">evaluate </w:t>
        </w:r>
      </w:ins>
      <w:r>
        <w:t xml:space="preserve">different viewers; will map and gap the current system to commercial Telepathology systems and is preparing plans for a demo to the VA.   </w:t>
      </w:r>
    </w:p>
    <w:p w:rsidR="00796BB0" w:rsidRDefault="00796BB0">
      <w:r>
        <w:t>Dr</w:t>
      </w:r>
      <w:ins w:id="5" w:author="Stuart Frank" w:date="2015-01-23T12:32:00Z">
        <w:r w:rsidR="00A53D88">
          <w:t>.</w:t>
        </w:r>
      </w:ins>
      <w:r>
        <w:t xml:space="preserve"> </w:t>
      </w:r>
      <w:proofErr w:type="spellStart"/>
      <w:r>
        <w:t>Ratcliffe</w:t>
      </w:r>
      <w:proofErr w:type="spellEnd"/>
      <w:r>
        <w:t xml:space="preserve"> stated the previous Telepathology robotics are old and not supported.  She hopes for whole slide imaging as long as there is adequate bandwidth.  FDA approval is still and issue.  Pricing of the replacement may also be an issue.</w:t>
      </w:r>
    </w:p>
    <w:p w:rsidR="00796BB0" w:rsidRDefault="00796BB0">
      <w:r>
        <w:t>Dr</w:t>
      </w:r>
      <w:ins w:id="6" w:author="Stuart Frank" w:date="2015-01-23T12:32:00Z">
        <w:r w:rsidR="00A53D88">
          <w:t>.</w:t>
        </w:r>
      </w:ins>
      <w:r>
        <w:t xml:space="preserve"> </w:t>
      </w:r>
      <w:proofErr w:type="spellStart"/>
      <w:r>
        <w:t>Ratcliffe</w:t>
      </w:r>
      <w:proofErr w:type="spellEnd"/>
      <w:r>
        <w:t xml:space="preserve"> and Stuart discussed display of images on table</w:t>
      </w:r>
      <w:ins w:id="7" w:author="Stuart Frank" w:date="2015-01-23T12:31:00Z">
        <w:r w:rsidR="00A53D88">
          <w:t>ts</w:t>
        </w:r>
      </w:ins>
      <w:del w:id="8" w:author="Stuart Frank" w:date="2015-01-23T12:31:00Z">
        <w:r w:rsidDel="00A53D88">
          <w:delText>s</w:delText>
        </w:r>
      </w:del>
      <w:r>
        <w:t xml:space="preserve"> such as IPAD or MS Surface.  Stuart will keep his eye on opportunities. He mentioned it might be a scope change.  </w:t>
      </w:r>
    </w:p>
    <w:p w:rsidR="00796BB0" w:rsidRDefault="00796BB0">
      <w:r>
        <w:t xml:space="preserve">Larry Carlson inquired about plans for product demonstration for UAT on a recurring basis.  He suggested that the </w:t>
      </w:r>
      <w:r w:rsidR="00610B2E">
        <w:t>task date of 12 June might be adjusted if good progress is being made with the demonstration of the product.  Dr</w:t>
      </w:r>
      <w:ins w:id="9" w:author="Stuart Frank" w:date="2015-01-23T12:32:00Z">
        <w:r w:rsidR="00A53D88">
          <w:t>.</w:t>
        </w:r>
      </w:ins>
      <w:r w:rsidR="00610B2E">
        <w:t xml:space="preserve"> </w:t>
      </w:r>
      <w:proofErr w:type="spellStart"/>
      <w:r w:rsidR="00610B2E">
        <w:t>Ratcliffe</w:t>
      </w:r>
      <w:proofErr w:type="spellEnd"/>
      <w:r w:rsidR="00610B2E">
        <w:t xml:space="preserve"> and Stuart discussed a demonstration at the next meeting toward the end of February.  </w:t>
      </w:r>
    </w:p>
    <w:p w:rsidR="00610B2E" w:rsidRDefault="00610B2E">
      <w:r>
        <w:t xml:space="preserve">Larry Carlson asked what support was needed from him.  John stated that assistance </w:t>
      </w:r>
      <w:r w:rsidR="004276A6">
        <w:t xml:space="preserve">regarding the history of the previous project security effort </w:t>
      </w:r>
      <w:r>
        <w:t>might be needed when the contract office decides what level of ATO is required and when that optional task is exercised.</w:t>
      </w:r>
    </w:p>
    <w:sectPr w:rsidR="00610B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719" w:rsidRDefault="00543719" w:rsidP="00FE41CE">
      <w:pPr>
        <w:spacing w:after="0" w:line="240" w:lineRule="auto"/>
      </w:pPr>
      <w:r>
        <w:separator/>
      </w:r>
    </w:p>
  </w:endnote>
  <w:endnote w:type="continuationSeparator" w:id="0">
    <w:p w:rsidR="00543719" w:rsidRDefault="00543719" w:rsidP="00FE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B74" w:rsidRDefault="00804B74">
    <w:pPr>
      <w:pStyle w:val="Footer"/>
    </w:pPr>
    <w:r w:rsidRPr="004901B7">
      <w:rPr>
        <w:noProof/>
        <w:sz w:val="28"/>
        <w:szCs w:val="28"/>
      </w:rPr>
      <w:drawing>
        <wp:anchor distT="0" distB="0" distL="114300" distR="114300" simplePos="0" relativeHeight="251659264" behindDoc="0" locked="0" layoutInCell="1" allowOverlap="1" wp14:anchorId="737220BC" wp14:editId="7C5EC9B9">
          <wp:simplePos x="0" y="0"/>
          <wp:positionH relativeFrom="column">
            <wp:posOffset>-381000</wp:posOffset>
          </wp:positionH>
          <wp:positionV relativeFrom="paragraph">
            <wp:posOffset>-180975</wp:posOffset>
          </wp:positionV>
          <wp:extent cx="1647044" cy="6858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F Logo.tiff"/>
                  <pic:cNvPicPr/>
                </pic:nvPicPr>
                <pic:blipFill>
                  <a:blip r:embed="rId1">
                    <a:extLst>
                      <a:ext uri="{28A0092B-C50C-407E-A947-70E740481C1C}">
                        <a14:useLocalDpi xmlns:a14="http://schemas.microsoft.com/office/drawing/2010/main" val="0"/>
                      </a:ext>
                    </a:extLst>
                  </a:blip>
                  <a:stretch>
                    <a:fillRect/>
                  </a:stretch>
                </pic:blipFill>
                <pic:spPr>
                  <a:xfrm>
                    <a:off x="0" y="0"/>
                    <a:ext cx="1647044" cy="6858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Innovations 873 </w:t>
    </w:r>
    <w:r w:rsidR="002B5D98">
      <w:t>–</w:t>
    </w:r>
    <w:r>
      <w:t xml:space="preserve"> Telepathology</w:t>
    </w:r>
    <w:r w:rsidR="002B5D98">
      <w:t xml:space="preserve"> Sprint 0 Review Agenda</w:t>
    </w:r>
    <w:r>
      <w:t xml:space="preserve"> </w:t>
    </w:r>
    <w:r>
      <w:ptab w:relativeTo="margin" w:alignment="right" w:leader="none"/>
    </w:r>
    <w:r w:rsidR="001304F3">
      <w:t>January</w:t>
    </w:r>
    <w:r w:rsidR="00633242">
      <w:t xml:space="preserve"> 23</w:t>
    </w:r>
    <w:r w:rsidR="001304F3">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719" w:rsidRDefault="00543719" w:rsidP="00FE41CE">
      <w:pPr>
        <w:spacing w:after="0" w:line="240" w:lineRule="auto"/>
      </w:pPr>
      <w:r>
        <w:separator/>
      </w:r>
    </w:p>
  </w:footnote>
  <w:footnote w:type="continuationSeparator" w:id="0">
    <w:p w:rsidR="00543719" w:rsidRDefault="00543719" w:rsidP="00FE4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512D3"/>
    <w:multiLevelType w:val="hybridMultilevel"/>
    <w:tmpl w:val="92CE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art Frank">
    <w15:presenceInfo w15:providerId="Windows Live" w15:userId="cd6a733eb61d40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CE"/>
    <w:rsid w:val="001304F3"/>
    <w:rsid w:val="002062E7"/>
    <w:rsid w:val="00222A3E"/>
    <w:rsid w:val="0022448C"/>
    <w:rsid w:val="00232C27"/>
    <w:rsid w:val="002969DC"/>
    <w:rsid w:val="002B5D98"/>
    <w:rsid w:val="00312424"/>
    <w:rsid w:val="00321E25"/>
    <w:rsid w:val="0037741C"/>
    <w:rsid w:val="004077D9"/>
    <w:rsid w:val="00413AB8"/>
    <w:rsid w:val="004276A6"/>
    <w:rsid w:val="004901B7"/>
    <w:rsid w:val="00506547"/>
    <w:rsid w:val="00543719"/>
    <w:rsid w:val="00581136"/>
    <w:rsid w:val="005A3FC3"/>
    <w:rsid w:val="005B3C5B"/>
    <w:rsid w:val="00610B2E"/>
    <w:rsid w:val="00633242"/>
    <w:rsid w:val="00694136"/>
    <w:rsid w:val="00796BB0"/>
    <w:rsid w:val="007E0B39"/>
    <w:rsid w:val="00804B74"/>
    <w:rsid w:val="00811493"/>
    <w:rsid w:val="00836E50"/>
    <w:rsid w:val="008B3C1D"/>
    <w:rsid w:val="008E1654"/>
    <w:rsid w:val="0092684D"/>
    <w:rsid w:val="00A53D88"/>
    <w:rsid w:val="00A946BD"/>
    <w:rsid w:val="00AB6206"/>
    <w:rsid w:val="00AB72C9"/>
    <w:rsid w:val="00B2159A"/>
    <w:rsid w:val="00BB1BD6"/>
    <w:rsid w:val="00C42275"/>
    <w:rsid w:val="00CA3471"/>
    <w:rsid w:val="00CB4D8A"/>
    <w:rsid w:val="00CD4ED2"/>
    <w:rsid w:val="00E317B6"/>
    <w:rsid w:val="00EE25E7"/>
    <w:rsid w:val="00FC1ECB"/>
    <w:rsid w:val="00FE4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E16F9-2F0C-4318-A944-453C11F5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1CE"/>
    <w:rPr>
      <w:b/>
      <w:bCs/>
    </w:rPr>
  </w:style>
  <w:style w:type="table" w:styleId="TableGrid">
    <w:name w:val="Table Grid"/>
    <w:basedOn w:val="TableNormal"/>
    <w:uiPriority w:val="39"/>
    <w:rsid w:val="00FE4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CE"/>
  </w:style>
  <w:style w:type="paragraph" w:styleId="Footer">
    <w:name w:val="footer"/>
    <w:basedOn w:val="Normal"/>
    <w:link w:val="FooterChar"/>
    <w:uiPriority w:val="99"/>
    <w:unhideWhenUsed/>
    <w:rsid w:val="00FE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CE"/>
  </w:style>
  <w:style w:type="paragraph" w:styleId="ListParagraph">
    <w:name w:val="List Paragraph"/>
    <w:basedOn w:val="Normal"/>
    <w:uiPriority w:val="34"/>
    <w:qFormat/>
    <w:rsid w:val="0049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2730">
      <w:bodyDiv w:val="1"/>
      <w:marLeft w:val="0"/>
      <w:marRight w:val="0"/>
      <w:marTop w:val="0"/>
      <w:marBottom w:val="0"/>
      <w:divBdr>
        <w:top w:val="none" w:sz="0" w:space="0" w:color="auto"/>
        <w:left w:val="none" w:sz="0" w:space="0" w:color="auto"/>
        <w:bottom w:val="none" w:sz="0" w:space="0" w:color="auto"/>
        <w:right w:val="none" w:sz="0" w:space="0" w:color="auto"/>
      </w:divBdr>
    </w:div>
    <w:div w:id="1715496967">
      <w:bodyDiv w:val="1"/>
      <w:marLeft w:val="0"/>
      <w:marRight w:val="0"/>
      <w:marTop w:val="0"/>
      <w:marBottom w:val="0"/>
      <w:divBdr>
        <w:top w:val="none" w:sz="0" w:space="0" w:color="auto"/>
        <w:left w:val="none" w:sz="0" w:space="0" w:color="auto"/>
        <w:bottom w:val="none" w:sz="0" w:space="0" w:color="auto"/>
        <w:right w:val="none" w:sz="0" w:space="0" w:color="auto"/>
      </w:divBdr>
    </w:div>
    <w:div w:id="19631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Naquin</dc:creator>
  <cp:lastModifiedBy>John Kane</cp:lastModifiedBy>
  <cp:revision>2</cp:revision>
  <dcterms:created xsi:type="dcterms:W3CDTF">2015-01-23T17:41:00Z</dcterms:created>
  <dcterms:modified xsi:type="dcterms:W3CDTF">2015-01-23T17:41:00Z</dcterms:modified>
</cp:coreProperties>
</file>